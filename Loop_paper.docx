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0" w:rsidRPr="005B6A4D" w:rsidRDefault="00774880">
      <w:pPr>
        <w:rPr>
          <w:rFonts w:asciiTheme="majorHAnsi" w:hAnsiTheme="majorHAnsi"/>
          <w:rPrChange w:id="0" w:author="Iwan Roberts" w:date="2016-03-11T11:03:00Z">
            <w:rPr/>
          </w:rPrChange>
        </w:rPr>
      </w:pPr>
      <w:bookmarkStart w:id="1" w:name="_GoBack"/>
      <w:r w:rsidRPr="005B6A4D">
        <w:rPr>
          <w:rFonts w:asciiTheme="majorHAnsi" w:hAnsiTheme="majorHAnsi"/>
          <w:rPrChange w:id="2" w:author="Iwan Roberts" w:date="2016-03-11T11:03:00Z">
            <w:rPr/>
          </w:rPrChange>
        </w:rPr>
        <w:t>Author: Iwan Roberts</w:t>
      </w:r>
      <w:r w:rsidR="00932005" w:rsidRPr="005B6A4D">
        <w:rPr>
          <w:rFonts w:asciiTheme="majorHAnsi" w:hAnsiTheme="majorHAnsi"/>
          <w:rPrChange w:id="3" w:author="Iwan Roberts" w:date="2016-03-11T11:03:00Z">
            <w:rPr/>
          </w:rPrChange>
        </w:rPr>
        <w:t>,</w:t>
      </w:r>
      <w:ins w:id="4" w:author="Iwan Roberts" w:date="2016-03-11T11:02:00Z">
        <w:r w:rsidR="005B6A4D" w:rsidRPr="005B6A4D">
          <w:rPr>
            <w:rFonts w:asciiTheme="majorHAnsi" w:hAnsiTheme="majorHAnsi"/>
            <w:u w:val="single"/>
            <w:rPrChange w:id="5" w:author="Iwan Roberts" w:date="2016-03-11T11:03:00Z">
              <w:rPr>
                <w:u w:val="single"/>
              </w:rPr>
            </w:rPrChange>
          </w:rPr>
          <w:t xml:space="preserve"> </w:t>
        </w:r>
      </w:ins>
      <w:del w:id="6" w:author="Iwan Roberts" w:date="2016-03-11T11:01:00Z">
        <w:r w:rsidR="00932005" w:rsidRPr="005B6A4D" w:rsidDel="005B6A4D">
          <w:rPr>
            <w:rFonts w:asciiTheme="majorHAnsi" w:hAnsiTheme="majorHAnsi"/>
            <w:rPrChange w:id="7" w:author="Iwan Roberts" w:date="2016-03-11T11:03:00Z">
              <w:rPr/>
            </w:rPrChange>
          </w:rPr>
          <w:delText xml:space="preserve"> Mike</w:delText>
        </w:r>
      </w:del>
    </w:p>
    <w:p w:rsidR="00774880" w:rsidRPr="005B6A4D" w:rsidRDefault="00774880">
      <w:pPr>
        <w:rPr>
          <w:rFonts w:asciiTheme="majorHAnsi" w:hAnsiTheme="majorHAnsi"/>
          <w:rPrChange w:id="8" w:author="Iwan Roberts" w:date="2016-03-11T11:03:00Z">
            <w:rPr/>
          </w:rPrChange>
        </w:rPr>
      </w:pPr>
      <w:r w:rsidRPr="005B6A4D">
        <w:rPr>
          <w:rFonts w:asciiTheme="majorHAnsi" w:hAnsiTheme="majorHAnsi"/>
          <w:rPrChange w:id="9" w:author="Iwan Roberts" w:date="2016-03-11T11:03:00Z">
            <w:rPr/>
          </w:rPrChange>
        </w:rPr>
        <w:t>Title: Paper about loops in Python</w:t>
      </w:r>
    </w:p>
    <w:p w:rsidR="00774880" w:rsidRPr="005B6A4D" w:rsidRDefault="00774880">
      <w:pPr>
        <w:rPr>
          <w:rFonts w:asciiTheme="majorHAnsi" w:hAnsiTheme="majorHAnsi"/>
          <w:rPrChange w:id="10" w:author="Iwan Roberts" w:date="2016-03-11T11:03:00Z">
            <w:rPr/>
          </w:rPrChange>
        </w:rPr>
      </w:pPr>
    </w:p>
    <w:p w:rsidR="00774880" w:rsidRPr="005B6A4D" w:rsidRDefault="00774880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11" w:author="Iwan Roberts" w:date="2016-03-11T11:03:00Z">
            <w:rPr/>
          </w:rPrChange>
        </w:rPr>
      </w:pPr>
      <w:r w:rsidRPr="005B6A4D">
        <w:rPr>
          <w:rFonts w:asciiTheme="majorHAnsi" w:hAnsiTheme="majorHAnsi"/>
          <w:rPrChange w:id="12" w:author="Iwan Roberts" w:date="2016-03-11T11:03:00Z">
            <w:rPr/>
          </w:rPrChange>
        </w:rPr>
        <w:t>Intro</w:t>
      </w:r>
    </w:p>
    <w:p w:rsidR="00774880" w:rsidRPr="005B6A4D" w:rsidRDefault="00774880" w:rsidP="00774880">
      <w:pPr>
        <w:pStyle w:val="ListParagraph"/>
        <w:numPr>
          <w:ilvl w:val="0"/>
          <w:numId w:val="1"/>
        </w:numPr>
        <w:rPr>
          <w:ins w:id="13" w:author="Iwan Roberts" w:date="2016-03-11T11:02:00Z"/>
          <w:rFonts w:asciiTheme="majorHAnsi" w:hAnsiTheme="majorHAnsi"/>
          <w:rPrChange w:id="14" w:author="Iwan Roberts" w:date="2016-03-11T11:03:00Z">
            <w:rPr>
              <w:ins w:id="15" w:author="Iwan Roberts" w:date="2016-03-11T11:02:00Z"/>
            </w:rPr>
          </w:rPrChange>
        </w:rPr>
      </w:pPr>
      <w:r w:rsidRPr="005B6A4D">
        <w:rPr>
          <w:rFonts w:asciiTheme="majorHAnsi" w:hAnsiTheme="majorHAnsi"/>
          <w:rPrChange w:id="16" w:author="Iwan Roberts" w:date="2016-03-11T11:03:00Z">
            <w:rPr/>
          </w:rPrChange>
        </w:rPr>
        <w:t>Lit review</w:t>
      </w:r>
    </w:p>
    <w:p w:rsidR="005B6A4D" w:rsidRPr="005B6A4D" w:rsidRDefault="005B6A4D" w:rsidP="005B6A4D">
      <w:pPr>
        <w:pStyle w:val="ListParagraph"/>
        <w:numPr>
          <w:ilvl w:val="1"/>
          <w:numId w:val="1"/>
        </w:numPr>
        <w:rPr>
          <w:rFonts w:asciiTheme="majorHAnsi" w:hAnsiTheme="majorHAnsi"/>
          <w:rPrChange w:id="17" w:author="Iwan Roberts" w:date="2016-03-11T11:03:00Z">
            <w:rPr/>
          </w:rPrChange>
        </w:rPr>
        <w:pPrChange w:id="18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9" w:author="Iwan Roberts" w:date="2016-03-11T11:02:00Z">
        <w:r w:rsidRPr="005B6A4D">
          <w:rPr>
            <w:rFonts w:asciiTheme="majorHAnsi" w:hAnsiTheme="majorHAnsi"/>
            <w:rPrChange w:id="20" w:author="Iwan Roberts" w:date="2016-03-11T11:03:00Z">
              <w:rPr/>
            </w:rPrChange>
          </w:rPr>
          <w:t>Lots of references</w:t>
        </w:r>
      </w:ins>
    </w:p>
    <w:p w:rsidR="00774880" w:rsidRPr="005B6A4D" w:rsidRDefault="00774880" w:rsidP="00774880">
      <w:pPr>
        <w:pStyle w:val="ListParagraph"/>
        <w:numPr>
          <w:ilvl w:val="0"/>
          <w:numId w:val="1"/>
        </w:numPr>
        <w:rPr>
          <w:rFonts w:asciiTheme="majorHAnsi" w:hAnsiTheme="majorHAnsi"/>
          <w:rPrChange w:id="21" w:author="Iwan Roberts" w:date="2016-03-11T11:03:00Z">
            <w:rPr/>
          </w:rPrChange>
        </w:rPr>
      </w:pPr>
      <w:r w:rsidRPr="005B6A4D">
        <w:rPr>
          <w:rFonts w:asciiTheme="majorHAnsi" w:hAnsiTheme="majorHAnsi"/>
          <w:rPrChange w:id="22" w:author="Iwan Roberts" w:date="2016-03-11T11:03:00Z">
            <w:rPr/>
          </w:rPrChange>
        </w:rPr>
        <w:t>Analysis</w:t>
      </w:r>
    </w:p>
    <w:p w:rsidR="00932005" w:rsidRPr="005B6A4D" w:rsidRDefault="00932005" w:rsidP="00774880">
      <w:pPr>
        <w:pStyle w:val="ListParagraph"/>
        <w:numPr>
          <w:ilvl w:val="0"/>
          <w:numId w:val="1"/>
        </w:numPr>
        <w:rPr>
          <w:ins w:id="23" w:author="Iwan Roberts" w:date="2016-03-11T11:02:00Z"/>
          <w:rFonts w:asciiTheme="majorHAnsi" w:hAnsiTheme="majorHAnsi"/>
          <w:rPrChange w:id="24" w:author="Iwan Roberts" w:date="2016-03-11T11:03:00Z">
            <w:rPr>
              <w:ins w:id="25" w:author="Iwan Roberts" w:date="2016-03-11T11:02:00Z"/>
            </w:rPr>
          </w:rPrChange>
        </w:rPr>
      </w:pPr>
      <w:r w:rsidRPr="005B6A4D">
        <w:rPr>
          <w:rFonts w:asciiTheme="majorHAnsi" w:hAnsiTheme="majorHAnsi"/>
          <w:rPrChange w:id="26" w:author="Iwan Roberts" w:date="2016-03-11T11:03:00Z">
            <w:rPr/>
          </w:rPrChange>
        </w:rPr>
        <w:t>Conclusions</w:t>
      </w:r>
    </w:p>
    <w:p w:rsidR="005B6A4D" w:rsidRPr="005B6A4D" w:rsidRDefault="005B6A4D" w:rsidP="005B6A4D">
      <w:pPr>
        <w:pStyle w:val="ListParagraph"/>
        <w:numPr>
          <w:ilvl w:val="1"/>
          <w:numId w:val="1"/>
        </w:numPr>
        <w:rPr>
          <w:rFonts w:asciiTheme="majorHAnsi" w:hAnsiTheme="majorHAnsi"/>
          <w:rPrChange w:id="27" w:author="Iwan Roberts" w:date="2016-03-11T11:03:00Z">
            <w:rPr/>
          </w:rPrChange>
        </w:rPr>
        <w:pPrChange w:id="28" w:author="Iwan Roberts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29" w:author="Iwan Roberts" w:date="2016-03-11T11:02:00Z">
        <w:r w:rsidRPr="005B6A4D">
          <w:rPr>
            <w:rFonts w:asciiTheme="majorHAnsi" w:hAnsiTheme="majorHAnsi"/>
            <w:rPrChange w:id="30" w:author="Iwan Roberts" w:date="2016-03-11T11:03:00Z">
              <w:rPr/>
            </w:rPrChange>
          </w:rPr>
          <w:t>No useful conclusions</w:t>
        </w:r>
      </w:ins>
    </w:p>
    <w:p w:rsidR="00932005" w:rsidRPr="005B6A4D" w:rsidRDefault="00932005" w:rsidP="00932005">
      <w:pPr>
        <w:rPr>
          <w:ins w:id="31" w:author="Iwan Roberts" w:date="2016-03-11T11:02:00Z"/>
          <w:rFonts w:asciiTheme="majorHAnsi" w:hAnsiTheme="majorHAnsi"/>
          <w:b/>
          <w:rPrChange w:id="32" w:author="Iwan Roberts" w:date="2016-03-11T11:03:00Z">
            <w:rPr>
              <w:ins w:id="33" w:author="Iwan Roberts" w:date="2016-03-11T11:02:00Z"/>
              <w:b/>
            </w:rPr>
          </w:rPrChange>
        </w:rPr>
      </w:pPr>
      <w:r w:rsidRPr="005B6A4D">
        <w:rPr>
          <w:rFonts w:asciiTheme="majorHAnsi" w:hAnsiTheme="majorHAnsi"/>
          <w:b/>
          <w:rPrChange w:id="34" w:author="Iwan Roberts" w:date="2016-03-11T11:03:00Z">
            <w:rPr>
              <w:b/>
            </w:rPr>
          </w:rPrChange>
        </w:rPr>
        <w:t>References</w:t>
      </w:r>
    </w:p>
    <w:bookmarkEnd w:id="1"/>
    <w:p w:rsidR="005B6A4D" w:rsidRPr="00B46509" w:rsidRDefault="005B6A4D" w:rsidP="00932005">
      <w:pPr>
        <w:rPr>
          <w:b/>
        </w:rPr>
      </w:pPr>
    </w:p>
    <w:p w:rsidR="00774880" w:rsidRDefault="00774880" w:rsidP="00774880">
      <w:pPr>
        <w:ind w:left="360"/>
      </w:pPr>
    </w:p>
    <w:sectPr w:rsidR="0077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A1B3F"/>
    <w:multiLevelType w:val="hybridMultilevel"/>
    <w:tmpl w:val="D944C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wan Roberts">
    <w15:presenceInfo w15:providerId="Windows Live" w15:userId="f69304d2b3a93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80"/>
    <w:rsid w:val="000311C6"/>
    <w:rsid w:val="00097E7C"/>
    <w:rsid w:val="000C21E0"/>
    <w:rsid w:val="000E4407"/>
    <w:rsid w:val="00110352"/>
    <w:rsid w:val="001628C2"/>
    <w:rsid w:val="001771C6"/>
    <w:rsid w:val="001B1635"/>
    <w:rsid w:val="001E1D9C"/>
    <w:rsid w:val="00203232"/>
    <w:rsid w:val="002053ED"/>
    <w:rsid w:val="00212866"/>
    <w:rsid w:val="00214004"/>
    <w:rsid w:val="00231946"/>
    <w:rsid w:val="00236ECA"/>
    <w:rsid w:val="00241D0A"/>
    <w:rsid w:val="00261224"/>
    <w:rsid w:val="00270286"/>
    <w:rsid w:val="00272C78"/>
    <w:rsid w:val="002748D0"/>
    <w:rsid w:val="002A016B"/>
    <w:rsid w:val="002A1ED3"/>
    <w:rsid w:val="002C643A"/>
    <w:rsid w:val="002D2EB0"/>
    <w:rsid w:val="002D614E"/>
    <w:rsid w:val="002D757C"/>
    <w:rsid w:val="002F79FB"/>
    <w:rsid w:val="0033354B"/>
    <w:rsid w:val="00350DD9"/>
    <w:rsid w:val="00353850"/>
    <w:rsid w:val="003A1E60"/>
    <w:rsid w:val="003E2CD7"/>
    <w:rsid w:val="00422D17"/>
    <w:rsid w:val="004534FB"/>
    <w:rsid w:val="004870FF"/>
    <w:rsid w:val="004A1D5F"/>
    <w:rsid w:val="004A4E84"/>
    <w:rsid w:val="004E17E7"/>
    <w:rsid w:val="00514B33"/>
    <w:rsid w:val="0051597C"/>
    <w:rsid w:val="00524529"/>
    <w:rsid w:val="00531316"/>
    <w:rsid w:val="00556622"/>
    <w:rsid w:val="00581169"/>
    <w:rsid w:val="00584CEB"/>
    <w:rsid w:val="00586BD5"/>
    <w:rsid w:val="005B6A4D"/>
    <w:rsid w:val="005C0D31"/>
    <w:rsid w:val="005D5975"/>
    <w:rsid w:val="005F05A1"/>
    <w:rsid w:val="006011D4"/>
    <w:rsid w:val="00626F50"/>
    <w:rsid w:val="00640BAF"/>
    <w:rsid w:val="00662148"/>
    <w:rsid w:val="006704E2"/>
    <w:rsid w:val="0069414E"/>
    <w:rsid w:val="006B51F7"/>
    <w:rsid w:val="006D1DD1"/>
    <w:rsid w:val="00716B84"/>
    <w:rsid w:val="00726759"/>
    <w:rsid w:val="00727DBA"/>
    <w:rsid w:val="007642A7"/>
    <w:rsid w:val="00765488"/>
    <w:rsid w:val="00774880"/>
    <w:rsid w:val="007C1032"/>
    <w:rsid w:val="00814CFC"/>
    <w:rsid w:val="00815260"/>
    <w:rsid w:val="008356C9"/>
    <w:rsid w:val="00841099"/>
    <w:rsid w:val="00881A48"/>
    <w:rsid w:val="00885422"/>
    <w:rsid w:val="008943EF"/>
    <w:rsid w:val="008A438B"/>
    <w:rsid w:val="008E51A2"/>
    <w:rsid w:val="00903CAF"/>
    <w:rsid w:val="00911ED6"/>
    <w:rsid w:val="00932005"/>
    <w:rsid w:val="00932A05"/>
    <w:rsid w:val="00962BCC"/>
    <w:rsid w:val="00963773"/>
    <w:rsid w:val="0098484C"/>
    <w:rsid w:val="009B522C"/>
    <w:rsid w:val="009D07DF"/>
    <w:rsid w:val="009D1D67"/>
    <w:rsid w:val="009F511F"/>
    <w:rsid w:val="00A06EAC"/>
    <w:rsid w:val="00A87751"/>
    <w:rsid w:val="00A9799E"/>
    <w:rsid w:val="00AA751A"/>
    <w:rsid w:val="00AE6D86"/>
    <w:rsid w:val="00AE7ADD"/>
    <w:rsid w:val="00B119DD"/>
    <w:rsid w:val="00B15619"/>
    <w:rsid w:val="00B205CA"/>
    <w:rsid w:val="00B46509"/>
    <w:rsid w:val="00BD3EC7"/>
    <w:rsid w:val="00BD4B88"/>
    <w:rsid w:val="00BE0446"/>
    <w:rsid w:val="00BE2D20"/>
    <w:rsid w:val="00BF49A0"/>
    <w:rsid w:val="00C22CA6"/>
    <w:rsid w:val="00C34554"/>
    <w:rsid w:val="00C6268C"/>
    <w:rsid w:val="00C867DD"/>
    <w:rsid w:val="00CA27B6"/>
    <w:rsid w:val="00CC7782"/>
    <w:rsid w:val="00CD3D97"/>
    <w:rsid w:val="00CD466F"/>
    <w:rsid w:val="00D01D71"/>
    <w:rsid w:val="00D30436"/>
    <w:rsid w:val="00D56498"/>
    <w:rsid w:val="00DE77AC"/>
    <w:rsid w:val="00DF24D9"/>
    <w:rsid w:val="00E40181"/>
    <w:rsid w:val="00E64E49"/>
    <w:rsid w:val="00F16E99"/>
    <w:rsid w:val="00F314F9"/>
    <w:rsid w:val="00F34BAC"/>
    <w:rsid w:val="00F62289"/>
    <w:rsid w:val="00F902F3"/>
    <w:rsid w:val="00F94D30"/>
    <w:rsid w:val="00FB17A4"/>
    <w:rsid w:val="00FB4BB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55A5"/>
  <w15:chartTrackingRefBased/>
  <w15:docId w15:val="{644130EC-F4CA-45C0-BF6A-DAA69E20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Roberts</dc:creator>
  <cp:keywords/>
  <dc:description/>
  <cp:lastModifiedBy>Iwan Roberts</cp:lastModifiedBy>
  <cp:revision>4</cp:revision>
  <dcterms:created xsi:type="dcterms:W3CDTF">2016-03-11T09:56:00Z</dcterms:created>
  <dcterms:modified xsi:type="dcterms:W3CDTF">2016-03-11T11:03:00Z</dcterms:modified>
</cp:coreProperties>
</file>